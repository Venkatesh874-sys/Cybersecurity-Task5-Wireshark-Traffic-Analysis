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6A4AB2" w14:textId="77777777" w:rsidR="008B4470" w:rsidRPr="008B4470" w:rsidRDefault="008B4470" w:rsidP="008B4470">
      <w:pPr>
        <w:rPr>
          <w:rStyle w:val="SubtleEmphasis"/>
          <w:sz w:val="44"/>
          <w:szCs w:val="44"/>
        </w:rPr>
      </w:pPr>
      <w:r w:rsidRPr="008B4470">
        <w:rPr>
          <w:rStyle w:val="SubtleEmphasis"/>
          <w:rFonts w:ascii="Segoe UI Emoji" w:hAnsi="Segoe UI Emoji" w:cs="Segoe UI Emoji"/>
          <w:sz w:val="44"/>
          <w:szCs w:val="44"/>
        </w:rPr>
        <w:t>🛡️</w:t>
      </w:r>
      <w:r w:rsidRPr="008B4470">
        <w:rPr>
          <w:rStyle w:val="SubtleEmphasis"/>
          <w:sz w:val="44"/>
          <w:szCs w:val="44"/>
        </w:rPr>
        <w:t xml:space="preserve"> Cybersecurity Internship – Task 5 Report</w:t>
      </w:r>
    </w:p>
    <w:p w14:paraId="7CC03014" w14:textId="71EFCB6F" w:rsidR="008B4470" w:rsidRDefault="008B4470" w:rsidP="008B4470">
      <w:pPr>
        <w:rPr>
          <w:rStyle w:val="SubtleEmphasis"/>
          <w:sz w:val="44"/>
          <w:szCs w:val="44"/>
        </w:rPr>
      </w:pPr>
      <w:r w:rsidRPr="008B4470">
        <w:rPr>
          <w:rStyle w:val="SubtleEmphasis"/>
          <w:sz w:val="44"/>
          <w:szCs w:val="44"/>
        </w:rPr>
        <w:t>Task Title: Capture and Analyze Network Traffic Using Wireshark</w:t>
      </w:r>
      <w:r w:rsidRPr="008B4470">
        <w:rPr>
          <w:rStyle w:val="SubtleEmphasis"/>
          <w:sz w:val="44"/>
          <w:szCs w:val="44"/>
        </w:rPr>
        <w:br/>
        <w:t>Intern Name: Golla</w:t>
      </w:r>
      <w:r w:rsidR="00200043">
        <w:rPr>
          <w:rStyle w:val="SubtleEmphasis"/>
          <w:sz w:val="44"/>
          <w:szCs w:val="44"/>
        </w:rPr>
        <w:t xml:space="preserve"> venkatesham</w:t>
      </w:r>
    </w:p>
    <w:p w14:paraId="20AEEFB0" w14:textId="77777777" w:rsidR="008B4470" w:rsidRPr="008B4470" w:rsidRDefault="008B4470" w:rsidP="008B4470">
      <w:pPr>
        <w:rPr>
          <w:i/>
          <w:iCs/>
          <w:color w:val="404040" w:themeColor="text1" w:themeTint="BF"/>
          <w:sz w:val="44"/>
          <w:szCs w:val="44"/>
        </w:rPr>
      </w:pPr>
      <w:r w:rsidRPr="008B4470">
        <w:rPr>
          <w:rFonts w:ascii="Segoe UI Emoji" w:hAnsi="Segoe UI Emoji" w:cs="Segoe UI Emoji"/>
          <w:i/>
          <w:iCs/>
          <w:color w:val="404040" w:themeColor="text1" w:themeTint="BF"/>
          <w:sz w:val="44"/>
          <w:szCs w:val="44"/>
        </w:rPr>
        <w:t>🎯</w:t>
      </w:r>
      <w:r w:rsidRPr="008B4470">
        <w:rPr>
          <w:i/>
          <w:iCs/>
          <w:color w:val="404040" w:themeColor="text1" w:themeTint="BF"/>
          <w:sz w:val="44"/>
          <w:szCs w:val="44"/>
        </w:rPr>
        <w:t xml:space="preserve"> Objective</w:t>
      </w:r>
    </w:p>
    <w:p w14:paraId="722DEEBA" w14:textId="77777777" w:rsidR="008B4470" w:rsidRPr="008B4470" w:rsidRDefault="008B4470" w:rsidP="008B4470">
      <w:pPr>
        <w:rPr>
          <w:i/>
          <w:iCs/>
          <w:color w:val="404040" w:themeColor="text1" w:themeTint="BF"/>
          <w:sz w:val="44"/>
          <w:szCs w:val="44"/>
        </w:rPr>
      </w:pPr>
      <w:r w:rsidRPr="008B4470">
        <w:rPr>
          <w:i/>
          <w:iCs/>
          <w:color w:val="404040" w:themeColor="text1" w:themeTint="BF"/>
          <w:sz w:val="44"/>
          <w:szCs w:val="44"/>
        </w:rPr>
        <w:t>To capture live network traffic using Wireshark, identify key protocols, and analyze packet behavior for cybersecurity awareness and documentation.</w:t>
      </w:r>
    </w:p>
    <w:p w14:paraId="12F43F80" w14:textId="77777777" w:rsidR="008B4470" w:rsidRPr="008B4470" w:rsidRDefault="008B4470" w:rsidP="008B4470">
      <w:pPr>
        <w:rPr>
          <w:i/>
          <w:iCs/>
          <w:color w:val="404040" w:themeColor="text1" w:themeTint="BF"/>
          <w:sz w:val="44"/>
          <w:szCs w:val="44"/>
        </w:rPr>
      </w:pPr>
      <w:r w:rsidRPr="008B4470">
        <w:rPr>
          <w:rFonts w:ascii="Segoe UI Emoji" w:hAnsi="Segoe UI Emoji" w:cs="Segoe UI Emoji"/>
          <w:i/>
          <w:iCs/>
          <w:color w:val="404040" w:themeColor="text1" w:themeTint="BF"/>
          <w:sz w:val="44"/>
          <w:szCs w:val="44"/>
        </w:rPr>
        <w:t>🧰</w:t>
      </w:r>
      <w:r w:rsidRPr="008B4470">
        <w:rPr>
          <w:i/>
          <w:iCs/>
          <w:color w:val="404040" w:themeColor="text1" w:themeTint="BF"/>
          <w:sz w:val="44"/>
          <w:szCs w:val="44"/>
        </w:rPr>
        <w:t xml:space="preserve"> Tools Used</w:t>
      </w:r>
    </w:p>
    <w:p w14:paraId="3F34C666" w14:textId="77777777" w:rsidR="008B4470" w:rsidRPr="008B4470" w:rsidRDefault="008B4470" w:rsidP="008B4470">
      <w:pPr>
        <w:numPr>
          <w:ilvl w:val="0"/>
          <w:numId w:val="1"/>
        </w:numPr>
        <w:rPr>
          <w:i/>
          <w:iCs/>
          <w:color w:val="404040" w:themeColor="text1" w:themeTint="BF"/>
          <w:sz w:val="44"/>
          <w:szCs w:val="44"/>
        </w:rPr>
      </w:pPr>
      <w:r w:rsidRPr="008B4470">
        <w:rPr>
          <w:i/>
          <w:iCs/>
          <w:color w:val="404040" w:themeColor="text1" w:themeTint="BF"/>
          <w:sz w:val="44"/>
          <w:szCs w:val="44"/>
        </w:rPr>
        <w:t>Wireshark v4.4.9</w:t>
      </w:r>
    </w:p>
    <w:p w14:paraId="66AC1A08" w14:textId="77777777" w:rsidR="008B4470" w:rsidRPr="008B4470" w:rsidRDefault="008B4470" w:rsidP="008B4470">
      <w:pPr>
        <w:numPr>
          <w:ilvl w:val="0"/>
          <w:numId w:val="1"/>
        </w:numPr>
        <w:rPr>
          <w:i/>
          <w:iCs/>
          <w:color w:val="404040" w:themeColor="text1" w:themeTint="BF"/>
          <w:sz w:val="44"/>
          <w:szCs w:val="44"/>
        </w:rPr>
      </w:pPr>
      <w:r w:rsidRPr="008B4470">
        <w:rPr>
          <w:i/>
          <w:iCs/>
          <w:color w:val="404040" w:themeColor="text1" w:themeTint="BF"/>
          <w:sz w:val="44"/>
          <w:szCs w:val="44"/>
        </w:rPr>
        <w:t>Windows Command Prompt (ping google.com)</w:t>
      </w:r>
    </w:p>
    <w:p w14:paraId="736FA315" w14:textId="77777777" w:rsidR="008B4470" w:rsidRPr="008B4470" w:rsidRDefault="008B4470" w:rsidP="008B4470">
      <w:pPr>
        <w:numPr>
          <w:ilvl w:val="0"/>
          <w:numId w:val="1"/>
        </w:numPr>
        <w:rPr>
          <w:i/>
          <w:iCs/>
          <w:color w:val="404040" w:themeColor="text1" w:themeTint="BF"/>
          <w:sz w:val="44"/>
          <w:szCs w:val="44"/>
        </w:rPr>
      </w:pPr>
      <w:r w:rsidRPr="008B4470">
        <w:rPr>
          <w:i/>
          <w:iCs/>
          <w:color w:val="404040" w:themeColor="text1" w:themeTint="BF"/>
          <w:sz w:val="44"/>
          <w:szCs w:val="44"/>
        </w:rPr>
        <w:t>Web Browser (for generating HTTP/DNS traffic)</w:t>
      </w:r>
    </w:p>
    <w:p w14:paraId="1CD05857" w14:textId="77777777" w:rsidR="008B4470" w:rsidRPr="008B4470" w:rsidRDefault="008B4470" w:rsidP="008B4470">
      <w:pPr>
        <w:rPr>
          <w:i/>
          <w:iCs/>
          <w:color w:val="404040" w:themeColor="text1" w:themeTint="BF"/>
          <w:sz w:val="44"/>
          <w:szCs w:val="44"/>
        </w:rPr>
      </w:pPr>
      <w:r w:rsidRPr="008B4470">
        <w:rPr>
          <w:rFonts w:ascii="Segoe UI Emoji" w:hAnsi="Segoe UI Emoji" w:cs="Segoe UI Emoji"/>
          <w:i/>
          <w:iCs/>
          <w:color w:val="404040" w:themeColor="text1" w:themeTint="BF"/>
          <w:sz w:val="44"/>
          <w:szCs w:val="44"/>
        </w:rPr>
        <w:t>📝</w:t>
      </w:r>
      <w:r w:rsidRPr="008B4470">
        <w:rPr>
          <w:i/>
          <w:iCs/>
          <w:color w:val="404040" w:themeColor="text1" w:themeTint="BF"/>
          <w:sz w:val="44"/>
          <w:szCs w:val="44"/>
        </w:rPr>
        <w:t xml:space="preserve"> Steps Followed</w:t>
      </w:r>
    </w:p>
    <w:p w14:paraId="7FD9B0E2" w14:textId="77777777" w:rsidR="008B4470" w:rsidRPr="008B4470" w:rsidRDefault="008B4470" w:rsidP="008B4470">
      <w:pPr>
        <w:numPr>
          <w:ilvl w:val="0"/>
          <w:numId w:val="2"/>
        </w:numPr>
        <w:rPr>
          <w:i/>
          <w:iCs/>
          <w:color w:val="404040" w:themeColor="text1" w:themeTint="BF"/>
          <w:sz w:val="44"/>
          <w:szCs w:val="44"/>
        </w:rPr>
      </w:pPr>
      <w:r w:rsidRPr="008B4470">
        <w:rPr>
          <w:i/>
          <w:iCs/>
          <w:color w:val="404040" w:themeColor="text1" w:themeTint="BF"/>
          <w:sz w:val="44"/>
          <w:szCs w:val="44"/>
        </w:rPr>
        <w:t>Installed and launched Wireshark.</w:t>
      </w:r>
    </w:p>
    <w:p w14:paraId="5D63BF8B" w14:textId="77777777" w:rsidR="008B4470" w:rsidRPr="008B4470" w:rsidRDefault="008B4470" w:rsidP="008B4470">
      <w:pPr>
        <w:numPr>
          <w:ilvl w:val="0"/>
          <w:numId w:val="2"/>
        </w:numPr>
        <w:rPr>
          <w:i/>
          <w:iCs/>
          <w:color w:val="404040" w:themeColor="text1" w:themeTint="BF"/>
          <w:sz w:val="44"/>
          <w:szCs w:val="44"/>
        </w:rPr>
      </w:pPr>
      <w:r w:rsidRPr="008B4470">
        <w:rPr>
          <w:i/>
          <w:iCs/>
          <w:color w:val="404040" w:themeColor="text1" w:themeTint="BF"/>
          <w:sz w:val="44"/>
          <w:szCs w:val="44"/>
        </w:rPr>
        <w:t>Identified active network interface using ipconfig.</w:t>
      </w:r>
    </w:p>
    <w:p w14:paraId="56B811A2" w14:textId="77777777" w:rsidR="008B4470" w:rsidRPr="008B4470" w:rsidRDefault="008B4470" w:rsidP="008B4470">
      <w:pPr>
        <w:numPr>
          <w:ilvl w:val="0"/>
          <w:numId w:val="2"/>
        </w:numPr>
        <w:rPr>
          <w:i/>
          <w:iCs/>
          <w:color w:val="404040" w:themeColor="text1" w:themeTint="BF"/>
          <w:sz w:val="44"/>
          <w:szCs w:val="44"/>
        </w:rPr>
      </w:pPr>
      <w:r w:rsidRPr="008B4470">
        <w:rPr>
          <w:i/>
          <w:iCs/>
          <w:color w:val="404040" w:themeColor="text1" w:themeTint="BF"/>
          <w:sz w:val="44"/>
          <w:szCs w:val="44"/>
        </w:rPr>
        <w:lastRenderedPageBreak/>
        <w:t>Started live capture on the correct interface.</w:t>
      </w:r>
    </w:p>
    <w:p w14:paraId="6E896165" w14:textId="77777777" w:rsidR="008B4470" w:rsidRPr="008B4470" w:rsidRDefault="008B4470" w:rsidP="008B4470">
      <w:pPr>
        <w:numPr>
          <w:ilvl w:val="0"/>
          <w:numId w:val="2"/>
        </w:numPr>
        <w:rPr>
          <w:i/>
          <w:iCs/>
          <w:color w:val="404040" w:themeColor="text1" w:themeTint="BF"/>
          <w:sz w:val="44"/>
          <w:szCs w:val="44"/>
        </w:rPr>
      </w:pPr>
      <w:r w:rsidRPr="008B4470">
        <w:rPr>
          <w:i/>
          <w:iCs/>
          <w:color w:val="404040" w:themeColor="text1" w:themeTint="BF"/>
          <w:sz w:val="44"/>
          <w:szCs w:val="44"/>
        </w:rPr>
        <w:t>Generated traffic by:</w:t>
      </w:r>
    </w:p>
    <w:p w14:paraId="276A4EF6" w14:textId="77777777" w:rsidR="008B4470" w:rsidRPr="008B4470" w:rsidRDefault="008B4470" w:rsidP="008B4470">
      <w:pPr>
        <w:numPr>
          <w:ilvl w:val="1"/>
          <w:numId w:val="2"/>
        </w:numPr>
        <w:rPr>
          <w:i/>
          <w:iCs/>
          <w:color w:val="404040" w:themeColor="text1" w:themeTint="BF"/>
          <w:sz w:val="44"/>
          <w:szCs w:val="44"/>
        </w:rPr>
      </w:pPr>
      <w:r w:rsidRPr="008B4470">
        <w:rPr>
          <w:i/>
          <w:iCs/>
          <w:color w:val="404040" w:themeColor="text1" w:themeTint="BF"/>
          <w:sz w:val="44"/>
          <w:szCs w:val="44"/>
        </w:rPr>
        <w:t>Running ping google.com (ICMP)</w:t>
      </w:r>
    </w:p>
    <w:p w14:paraId="3464032B" w14:textId="77777777" w:rsidR="008B4470" w:rsidRPr="008B4470" w:rsidRDefault="008B4470" w:rsidP="008B4470">
      <w:pPr>
        <w:numPr>
          <w:ilvl w:val="1"/>
          <w:numId w:val="2"/>
        </w:numPr>
        <w:rPr>
          <w:i/>
          <w:iCs/>
          <w:color w:val="404040" w:themeColor="text1" w:themeTint="BF"/>
          <w:sz w:val="44"/>
          <w:szCs w:val="44"/>
        </w:rPr>
      </w:pPr>
      <w:r w:rsidRPr="008B4470">
        <w:rPr>
          <w:i/>
          <w:iCs/>
          <w:color w:val="404040" w:themeColor="text1" w:themeTint="BF"/>
          <w:sz w:val="44"/>
          <w:szCs w:val="44"/>
        </w:rPr>
        <w:t>Browsing websites (HTTP/DNS)</w:t>
      </w:r>
    </w:p>
    <w:p w14:paraId="7BDA4D41" w14:textId="77777777" w:rsidR="008B4470" w:rsidRPr="008B4470" w:rsidRDefault="008B4470" w:rsidP="008B4470">
      <w:pPr>
        <w:numPr>
          <w:ilvl w:val="0"/>
          <w:numId w:val="2"/>
        </w:numPr>
        <w:rPr>
          <w:i/>
          <w:iCs/>
          <w:color w:val="404040" w:themeColor="text1" w:themeTint="BF"/>
          <w:sz w:val="44"/>
          <w:szCs w:val="44"/>
        </w:rPr>
      </w:pPr>
      <w:r w:rsidRPr="008B4470">
        <w:rPr>
          <w:i/>
          <w:iCs/>
          <w:color w:val="404040" w:themeColor="text1" w:themeTint="BF"/>
          <w:sz w:val="44"/>
          <w:szCs w:val="44"/>
        </w:rPr>
        <w:t>Stopped capture after 2 minutes.</w:t>
      </w:r>
    </w:p>
    <w:p w14:paraId="00D29F24" w14:textId="77777777" w:rsidR="008B4470" w:rsidRPr="008B4470" w:rsidRDefault="008B4470" w:rsidP="008B4470">
      <w:pPr>
        <w:numPr>
          <w:ilvl w:val="0"/>
          <w:numId w:val="2"/>
        </w:numPr>
        <w:rPr>
          <w:i/>
          <w:iCs/>
          <w:color w:val="404040" w:themeColor="text1" w:themeTint="BF"/>
          <w:sz w:val="44"/>
          <w:szCs w:val="44"/>
        </w:rPr>
      </w:pPr>
      <w:r w:rsidRPr="008B4470">
        <w:rPr>
          <w:i/>
          <w:iCs/>
          <w:color w:val="404040" w:themeColor="text1" w:themeTint="BF"/>
          <w:sz w:val="44"/>
          <w:szCs w:val="44"/>
        </w:rPr>
        <w:t>Applied filters: icmp, dns, http, tcp</w:t>
      </w:r>
    </w:p>
    <w:p w14:paraId="2B2FEA8B" w14:textId="77777777" w:rsidR="008B4470" w:rsidRPr="008B4470" w:rsidRDefault="008B4470" w:rsidP="008B4470">
      <w:pPr>
        <w:numPr>
          <w:ilvl w:val="0"/>
          <w:numId w:val="2"/>
        </w:numPr>
        <w:rPr>
          <w:i/>
          <w:iCs/>
          <w:color w:val="404040" w:themeColor="text1" w:themeTint="BF"/>
          <w:sz w:val="44"/>
          <w:szCs w:val="44"/>
        </w:rPr>
      </w:pPr>
      <w:r w:rsidRPr="008B4470">
        <w:rPr>
          <w:i/>
          <w:iCs/>
          <w:color w:val="404040" w:themeColor="text1" w:themeTint="BF"/>
          <w:sz w:val="44"/>
          <w:szCs w:val="44"/>
        </w:rPr>
        <w:t>Saved capture as task5_capture.pcapng</w:t>
      </w:r>
    </w:p>
    <w:p w14:paraId="68458E64" w14:textId="77777777" w:rsidR="008B4470" w:rsidRPr="008B4470" w:rsidRDefault="008B4470" w:rsidP="008B4470">
      <w:pPr>
        <w:rPr>
          <w:i/>
          <w:iCs/>
          <w:color w:val="404040" w:themeColor="text1" w:themeTint="BF"/>
          <w:sz w:val="44"/>
          <w:szCs w:val="44"/>
        </w:rPr>
      </w:pPr>
      <w:r w:rsidRPr="008B4470">
        <w:rPr>
          <w:rFonts w:ascii="Segoe UI Emoji" w:hAnsi="Segoe UI Emoji" w:cs="Segoe UI Emoji"/>
          <w:i/>
          <w:iCs/>
          <w:color w:val="404040" w:themeColor="text1" w:themeTint="BF"/>
          <w:sz w:val="44"/>
          <w:szCs w:val="44"/>
        </w:rPr>
        <w:t>🔍</w:t>
      </w:r>
      <w:r w:rsidRPr="008B4470">
        <w:rPr>
          <w:i/>
          <w:iCs/>
          <w:color w:val="404040" w:themeColor="text1" w:themeTint="BF"/>
          <w:sz w:val="44"/>
          <w:szCs w:val="44"/>
        </w:rPr>
        <w:t xml:space="preserve"> Protocols Observed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6"/>
        <w:gridCol w:w="3174"/>
      </w:tblGrid>
      <w:tr w:rsidR="008B4470" w:rsidRPr="008B4470" w14:paraId="47B410D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748B00" w14:textId="77777777" w:rsidR="008B4470" w:rsidRPr="008B4470" w:rsidRDefault="008B4470" w:rsidP="008B4470">
            <w:pPr>
              <w:rPr>
                <w:i/>
                <w:iCs/>
                <w:color w:val="404040" w:themeColor="text1" w:themeTint="BF"/>
                <w:sz w:val="44"/>
                <w:szCs w:val="44"/>
              </w:rPr>
            </w:pPr>
          </w:p>
        </w:tc>
        <w:tc>
          <w:tcPr>
            <w:tcW w:w="0" w:type="auto"/>
            <w:vAlign w:val="center"/>
            <w:hideMark/>
          </w:tcPr>
          <w:p w14:paraId="45055A1D" w14:textId="77777777" w:rsidR="008B4470" w:rsidRPr="008B4470" w:rsidRDefault="008B4470" w:rsidP="008B4470">
            <w:pPr>
              <w:rPr>
                <w:i/>
                <w:iCs/>
                <w:color w:val="404040" w:themeColor="text1" w:themeTint="BF"/>
                <w:sz w:val="44"/>
                <w:szCs w:val="44"/>
              </w:rPr>
            </w:pPr>
          </w:p>
        </w:tc>
        <w:tc>
          <w:tcPr>
            <w:tcW w:w="0" w:type="auto"/>
            <w:vAlign w:val="center"/>
            <w:hideMark/>
          </w:tcPr>
          <w:p w14:paraId="795EDF93" w14:textId="77777777" w:rsidR="008B4470" w:rsidRPr="008B4470" w:rsidRDefault="008B4470" w:rsidP="008B4470">
            <w:pPr>
              <w:rPr>
                <w:i/>
                <w:iCs/>
                <w:color w:val="404040" w:themeColor="text1" w:themeTint="BF"/>
                <w:sz w:val="44"/>
                <w:szCs w:val="44"/>
              </w:rPr>
            </w:pPr>
          </w:p>
        </w:tc>
      </w:tr>
      <w:tr w:rsidR="008B4470" w:rsidRPr="008B4470" w14:paraId="7033C84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F64365" w14:textId="77777777" w:rsidR="008B4470" w:rsidRPr="008B4470" w:rsidRDefault="008B4470" w:rsidP="008B4470">
            <w:pPr>
              <w:rPr>
                <w:i/>
                <w:iCs/>
                <w:color w:val="404040" w:themeColor="text1" w:themeTint="BF"/>
                <w:sz w:val="44"/>
                <w:szCs w:val="44"/>
              </w:rPr>
            </w:pPr>
          </w:p>
        </w:tc>
        <w:tc>
          <w:tcPr>
            <w:tcW w:w="0" w:type="auto"/>
            <w:vAlign w:val="center"/>
            <w:hideMark/>
          </w:tcPr>
          <w:p w14:paraId="3F84643D" w14:textId="77777777" w:rsidR="008B4470" w:rsidRPr="008B4470" w:rsidRDefault="008B4470" w:rsidP="008B4470">
            <w:pPr>
              <w:rPr>
                <w:i/>
                <w:iCs/>
                <w:color w:val="404040" w:themeColor="text1" w:themeTint="BF"/>
                <w:sz w:val="44"/>
                <w:szCs w:val="44"/>
              </w:rPr>
            </w:pPr>
          </w:p>
        </w:tc>
        <w:tc>
          <w:tcPr>
            <w:tcW w:w="0" w:type="auto"/>
            <w:vAlign w:val="center"/>
            <w:hideMark/>
          </w:tcPr>
          <w:p w14:paraId="55065D3D" w14:textId="77777777" w:rsidR="008B4470" w:rsidRPr="008B4470" w:rsidRDefault="008B4470" w:rsidP="008B4470">
            <w:pPr>
              <w:rPr>
                <w:i/>
                <w:iCs/>
                <w:color w:val="404040" w:themeColor="text1" w:themeTint="BF"/>
                <w:sz w:val="44"/>
                <w:szCs w:val="44"/>
              </w:rPr>
            </w:pPr>
            <w:r w:rsidRPr="008B4470">
              <w:rPr>
                <w:i/>
                <w:iCs/>
                <w:color w:val="404040" w:themeColor="text1" w:themeTint="BF"/>
                <w:sz w:val="44"/>
                <w:szCs w:val="44"/>
              </w:rPr>
              <w:t>ping google.com</w:t>
            </w:r>
          </w:p>
        </w:tc>
      </w:tr>
      <w:tr w:rsidR="008B4470" w:rsidRPr="008B4470" w14:paraId="4E9F7D0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96FA7A" w14:textId="77777777" w:rsidR="008B4470" w:rsidRPr="008B4470" w:rsidRDefault="008B4470" w:rsidP="008B4470">
            <w:pPr>
              <w:rPr>
                <w:i/>
                <w:iCs/>
                <w:color w:val="404040" w:themeColor="text1" w:themeTint="BF"/>
                <w:sz w:val="44"/>
                <w:szCs w:val="44"/>
              </w:rPr>
            </w:pPr>
          </w:p>
        </w:tc>
        <w:tc>
          <w:tcPr>
            <w:tcW w:w="0" w:type="auto"/>
            <w:vAlign w:val="center"/>
            <w:hideMark/>
          </w:tcPr>
          <w:p w14:paraId="7413D416" w14:textId="77777777" w:rsidR="008B4470" w:rsidRPr="008B4470" w:rsidRDefault="008B4470" w:rsidP="008B4470">
            <w:pPr>
              <w:rPr>
                <w:i/>
                <w:iCs/>
                <w:color w:val="404040" w:themeColor="text1" w:themeTint="BF"/>
                <w:sz w:val="44"/>
                <w:szCs w:val="44"/>
              </w:rPr>
            </w:pPr>
          </w:p>
        </w:tc>
        <w:tc>
          <w:tcPr>
            <w:tcW w:w="0" w:type="auto"/>
            <w:vAlign w:val="center"/>
            <w:hideMark/>
          </w:tcPr>
          <w:p w14:paraId="37BC51EB" w14:textId="77777777" w:rsidR="008B4470" w:rsidRPr="008B4470" w:rsidRDefault="008B4470" w:rsidP="008B4470">
            <w:pPr>
              <w:rPr>
                <w:i/>
                <w:iCs/>
                <w:color w:val="404040" w:themeColor="text1" w:themeTint="BF"/>
                <w:sz w:val="44"/>
                <w:szCs w:val="44"/>
              </w:rPr>
            </w:pPr>
            <w:r w:rsidRPr="008B4470">
              <w:rPr>
                <w:i/>
                <w:iCs/>
                <w:color w:val="404040" w:themeColor="text1" w:themeTint="BF"/>
                <w:sz w:val="44"/>
                <w:szCs w:val="44"/>
              </w:rPr>
              <w:t>google.com</w:t>
            </w:r>
          </w:p>
        </w:tc>
      </w:tr>
      <w:tr w:rsidR="008B4470" w:rsidRPr="008B4470" w14:paraId="04049CE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8BB15B" w14:textId="77777777" w:rsidR="008B4470" w:rsidRPr="008B4470" w:rsidRDefault="008B4470" w:rsidP="008B4470">
            <w:pPr>
              <w:rPr>
                <w:i/>
                <w:iCs/>
                <w:color w:val="404040" w:themeColor="text1" w:themeTint="BF"/>
                <w:sz w:val="44"/>
                <w:szCs w:val="44"/>
              </w:rPr>
            </w:pPr>
          </w:p>
        </w:tc>
        <w:tc>
          <w:tcPr>
            <w:tcW w:w="0" w:type="auto"/>
            <w:vAlign w:val="center"/>
            <w:hideMark/>
          </w:tcPr>
          <w:p w14:paraId="251FE506" w14:textId="77777777" w:rsidR="008B4470" w:rsidRPr="008B4470" w:rsidRDefault="008B4470" w:rsidP="008B4470">
            <w:pPr>
              <w:rPr>
                <w:i/>
                <w:iCs/>
                <w:color w:val="404040" w:themeColor="text1" w:themeTint="BF"/>
                <w:sz w:val="44"/>
                <w:szCs w:val="44"/>
              </w:rPr>
            </w:pPr>
          </w:p>
        </w:tc>
        <w:tc>
          <w:tcPr>
            <w:tcW w:w="0" w:type="auto"/>
            <w:vAlign w:val="center"/>
            <w:hideMark/>
          </w:tcPr>
          <w:p w14:paraId="53A1DF69" w14:textId="77777777" w:rsidR="008B4470" w:rsidRPr="008B4470" w:rsidRDefault="008B4470" w:rsidP="008B4470">
            <w:pPr>
              <w:rPr>
                <w:i/>
                <w:iCs/>
                <w:color w:val="404040" w:themeColor="text1" w:themeTint="BF"/>
                <w:sz w:val="44"/>
                <w:szCs w:val="44"/>
              </w:rPr>
            </w:pPr>
          </w:p>
        </w:tc>
      </w:tr>
      <w:tr w:rsidR="008B4470" w:rsidRPr="008B4470" w14:paraId="57CE579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03467E" w14:textId="77777777" w:rsidR="008B4470" w:rsidRPr="008B4470" w:rsidRDefault="008B4470" w:rsidP="008B4470">
            <w:pPr>
              <w:rPr>
                <w:i/>
                <w:iCs/>
                <w:color w:val="404040" w:themeColor="text1" w:themeTint="BF"/>
                <w:sz w:val="44"/>
                <w:szCs w:val="44"/>
              </w:rPr>
            </w:pPr>
          </w:p>
        </w:tc>
        <w:tc>
          <w:tcPr>
            <w:tcW w:w="0" w:type="auto"/>
            <w:vAlign w:val="center"/>
            <w:hideMark/>
          </w:tcPr>
          <w:p w14:paraId="58B4390C" w14:textId="77777777" w:rsidR="008B4470" w:rsidRPr="008B4470" w:rsidRDefault="008B4470" w:rsidP="008B4470">
            <w:pPr>
              <w:rPr>
                <w:i/>
                <w:iCs/>
                <w:color w:val="404040" w:themeColor="text1" w:themeTint="BF"/>
                <w:sz w:val="44"/>
                <w:szCs w:val="44"/>
              </w:rPr>
            </w:pPr>
          </w:p>
        </w:tc>
        <w:tc>
          <w:tcPr>
            <w:tcW w:w="0" w:type="auto"/>
            <w:vAlign w:val="center"/>
            <w:hideMark/>
          </w:tcPr>
          <w:p w14:paraId="14FD6312" w14:textId="77777777" w:rsidR="008B4470" w:rsidRPr="008B4470" w:rsidRDefault="008B4470" w:rsidP="008B4470">
            <w:pPr>
              <w:rPr>
                <w:i/>
                <w:iCs/>
                <w:color w:val="404040" w:themeColor="text1" w:themeTint="BF"/>
                <w:sz w:val="44"/>
                <w:szCs w:val="44"/>
              </w:rPr>
            </w:pPr>
            <w:r w:rsidRPr="008B4470">
              <w:rPr>
                <w:i/>
                <w:iCs/>
                <w:color w:val="404040" w:themeColor="text1" w:themeTint="BF"/>
                <w:sz w:val="44"/>
                <w:szCs w:val="44"/>
              </w:rPr>
              <w:t>example.com</w:t>
            </w:r>
          </w:p>
        </w:tc>
      </w:tr>
    </w:tbl>
    <w:p w14:paraId="22043D70" w14:textId="77777777" w:rsidR="008B4470" w:rsidRPr="008B4470" w:rsidRDefault="008B4470" w:rsidP="008B4470">
      <w:pPr>
        <w:rPr>
          <w:i/>
          <w:iCs/>
          <w:color w:val="404040" w:themeColor="text1" w:themeTint="BF"/>
          <w:sz w:val="44"/>
          <w:szCs w:val="44"/>
        </w:rPr>
      </w:pPr>
      <w:r w:rsidRPr="008B4470">
        <w:rPr>
          <w:rFonts w:ascii="Segoe UI Emoji" w:hAnsi="Segoe UI Emoji" w:cs="Segoe UI Emoji"/>
          <w:i/>
          <w:iCs/>
          <w:color w:val="404040" w:themeColor="text1" w:themeTint="BF"/>
          <w:sz w:val="44"/>
          <w:szCs w:val="44"/>
        </w:rPr>
        <w:t>📸</w:t>
      </w:r>
      <w:r w:rsidRPr="008B4470">
        <w:rPr>
          <w:i/>
          <w:iCs/>
          <w:color w:val="404040" w:themeColor="text1" w:themeTint="BF"/>
          <w:sz w:val="44"/>
          <w:szCs w:val="44"/>
        </w:rPr>
        <w:t xml:space="preserve"> Screenshots</w:t>
      </w:r>
    </w:p>
    <w:p w14:paraId="2584646F" w14:textId="77777777" w:rsidR="008B4470" w:rsidRDefault="008B4470" w:rsidP="008B4470">
      <w:pPr>
        <w:rPr>
          <w:i/>
          <w:iCs/>
          <w:color w:val="404040" w:themeColor="text1" w:themeTint="BF"/>
          <w:sz w:val="44"/>
          <w:szCs w:val="44"/>
        </w:rPr>
      </w:pPr>
      <w:r w:rsidRPr="008B4470">
        <w:rPr>
          <w:i/>
          <w:iCs/>
          <w:color w:val="404040" w:themeColor="text1" w:themeTint="BF"/>
          <w:sz w:val="44"/>
          <w:szCs w:val="44"/>
        </w:rPr>
        <w:t xml:space="preserve">(Insert screenshots here showing filtered packets and expanded packet details. You can </w:t>
      </w:r>
    </w:p>
    <w:p w14:paraId="17B5C0E4" w14:textId="09669D09" w:rsidR="008B4470" w:rsidRDefault="008B4470" w:rsidP="008B4470">
      <w:pPr>
        <w:rPr>
          <w:ins w:id="0" w:author="golla venkatesham" w:date="2025-10-03T16:05:00Z" w16du:dateUtc="2025-10-03T10:35:00Z"/>
          <w:noProof/>
        </w:rPr>
      </w:pPr>
      <w:r w:rsidRPr="008B4470">
        <w:rPr>
          <w:i/>
          <w:iCs/>
          <w:color w:val="404040" w:themeColor="text1" w:themeTint="BF"/>
          <w:sz w:val="44"/>
          <w:szCs w:val="44"/>
        </w:rPr>
        <w:lastRenderedPageBreak/>
        <w:t>label them like “Figure 1: ICMP Packet”, “Figure 2: DNS Query”, etc.)</w:t>
      </w:r>
      <w:ins w:id="1" w:author="golla venkatesham" w:date="2025-10-03T16:05:00Z" w16du:dateUtc="2025-10-03T10:35:00Z">
        <w:r w:rsidR="00285DA0" w:rsidRPr="00285DA0">
          <w:rPr>
            <w:noProof/>
          </w:rPr>
          <w:t xml:space="preserve"> </w:t>
        </w:r>
        <w:r w:rsidR="00285DA0" w:rsidRPr="00285DA0">
          <w:rPr>
            <w:i/>
            <w:iCs/>
            <w:noProof/>
            <w:color w:val="404040" w:themeColor="text1" w:themeTint="BF"/>
            <w:sz w:val="44"/>
            <w:szCs w:val="44"/>
          </w:rPr>
          <w:drawing>
            <wp:inline distT="0" distB="0" distL="0" distR="0" wp14:anchorId="27B63409" wp14:editId="14B4929F">
              <wp:extent cx="5731510" cy="6151245"/>
              <wp:effectExtent l="0" t="0" r="2540" b="1905"/>
              <wp:docPr id="1057959094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57959094" name=""/>
                      <pic:cNvPicPr/>
                    </pic:nvPicPr>
                    <pic:blipFill>
                      <a:blip r:embed="rId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1510" cy="615124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160280FC" w14:textId="6CEB0BB0" w:rsidR="00285DA0" w:rsidRDefault="00285DA0" w:rsidP="008B4470">
      <w:pPr>
        <w:rPr>
          <w:ins w:id="2" w:author="golla venkatesham" w:date="2025-10-03T16:06:00Z" w16du:dateUtc="2025-10-03T10:36:00Z"/>
          <w:i/>
          <w:iCs/>
          <w:color w:val="404040" w:themeColor="text1" w:themeTint="BF"/>
          <w:sz w:val="44"/>
          <w:szCs w:val="44"/>
        </w:rPr>
      </w:pPr>
      <w:ins w:id="3" w:author="golla venkatesham" w:date="2025-10-03T16:06:00Z" w16du:dateUtc="2025-10-03T10:36:00Z">
        <w:r w:rsidRPr="00285DA0">
          <w:rPr>
            <w:i/>
            <w:iCs/>
            <w:noProof/>
            <w:color w:val="404040" w:themeColor="text1" w:themeTint="BF"/>
            <w:sz w:val="44"/>
            <w:szCs w:val="44"/>
          </w:rPr>
          <w:lastRenderedPageBreak/>
          <w:drawing>
            <wp:inline distT="0" distB="0" distL="0" distR="0" wp14:anchorId="102C55B4" wp14:editId="1F12627E">
              <wp:extent cx="5731510" cy="4067175"/>
              <wp:effectExtent l="0" t="0" r="2540" b="9525"/>
              <wp:docPr id="85521543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55215431" name=""/>
                      <pic:cNvPicPr/>
                    </pic:nvPicPr>
                    <pic:blipFill>
                      <a:blip r:embed="rId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1510" cy="40671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72AF9157" w14:textId="06EB3389" w:rsidR="00285DA0" w:rsidRDefault="00285DA0" w:rsidP="008B4470">
      <w:pPr>
        <w:rPr>
          <w:ins w:id="4" w:author="golla venkatesham" w:date="2025-10-03T16:08:00Z" w16du:dateUtc="2025-10-03T10:38:00Z"/>
          <w:i/>
          <w:iCs/>
          <w:color w:val="404040" w:themeColor="text1" w:themeTint="BF"/>
          <w:sz w:val="44"/>
          <w:szCs w:val="44"/>
        </w:rPr>
      </w:pPr>
      <w:ins w:id="5" w:author="golla venkatesham" w:date="2025-10-03T16:07:00Z" w16du:dateUtc="2025-10-03T10:37:00Z">
        <w:r w:rsidRPr="00285DA0">
          <w:rPr>
            <w:i/>
            <w:iCs/>
            <w:noProof/>
            <w:color w:val="404040" w:themeColor="text1" w:themeTint="BF"/>
            <w:sz w:val="44"/>
            <w:szCs w:val="44"/>
          </w:rPr>
          <w:drawing>
            <wp:inline distT="0" distB="0" distL="0" distR="0" wp14:anchorId="0824B1B1" wp14:editId="6F06C360">
              <wp:extent cx="5731510" cy="4265295"/>
              <wp:effectExtent l="0" t="0" r="2540" b="1905"/>
              <wp:docPr id="193263023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93263023" name=""/>
                      <pic:cNvPicPr/>
                    </pic:nvPicPr>
                    <pic:blipFill>
                      <a:blip r:embed="rId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1510" cy="426529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2241E3C0" w14:textId="1D1F467F" w:rsidR="00285DA0" w:rsidRDefault="00285DA0" w:rsidP="008B4470">
      <w:pPr>
        <w:rPr>
          <w:i/>
          <w:iCs/>
          <w:color w:val="404040" w:themeColor="text1" w:themeTint="BF"/>
          <w:sz w:val="44"/>
          <w:szCs w:val="44"/>
        </w:rPr>
      </w:pPr>
      <w:ins w:id="6" w:author="golla venkatesham" w:date="2025-10-03T16:09:00Z" w16du:dateUtc="2025-10-03T10:39:00Z">
        <w:r w:rsidRPr="00285DA0">
          <w:rPr>
            <w:i/>
            <w:iCs/>
            <w:noProof/>
            <w:color w:val="404040" w:themeColor="text1" w:themeTint="BF"/>
            <w:sz w:val="44"/>
            <w:szCs w:val="44"/>
          </w:rPr>
          <w:lastRenderedPageBreak/>
          <w:drawing>
            <wp:inline distT="0" distB="0" distL="0" distR="0" wp14:anchorId="53E042A3" wp14:editId="3D93121B">
              <wp:extent cx="5731510" cy="4371340"/>
              <wp:effectExtent l="0" t="0" r="2540" b="0"/>
              <wp:docPr id="79036794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9036794" name=""/>
                      <pic:cNvPicPr/>
                    </pic:nvPicPr>
                    <pic:blipFill>
                      <a:blip r:embed="rId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1510" cy="437134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03C623AB" w14:textId="77777777" w:rsidR="008B4470" w:rsidRPr="008B4470" w:rsidRDefault="008B4470" w:rsidP="008B4470"/>
    <w:p w14:paraId="32B59E15" w14:textId="77777777" w:rsidR="008B4470" w:rsidRPr="008B4470" w:rsidRDefault="008B4470" w:rsidP="008B4470">
      <w:pPr>
        <w:rPr>
          <w:i/>
          <w:iCs/>
          <w:color w:val="404040" w:themeColor="text1" w:themeTint="BF"/>
          <w:sz w:val="44"/>
          <w:szCs w:val="44"/>
        </w:rPr>
      </w:pPr>
      <w:r w:rsidRPr="008B4470">
        <w:rPr>
          <w:rFonts w:ascii="Segoe UI Emoji" w:hAnsi="Segoe UI Emoji" w:cs="Segoe UI Emoji"/>
          <w:i/>
          <w:iCs/>
          <w:color w:val="404040" w:themeColor="text1" w:themeTint="BF"/>
          <w:sz w:val="44"/>
          <w:szCs w:val="44"/>
        </w:rPr>
        <w:t>🧠</w:t>
      </w:r>
      <w:r w:rsidRPr="008B4470">
        <w:rPr>
          <w:i/>
          <w:iCs/>
          <w:color w:val="404040" w:themeColor="text1" w:themeTint="BF"/>
          <w:sz w:val="44"/>
          <w:szCs w:val="44"/>
        </w:rPr>
        <w:t xml:space="preserve"> Key Learnings</w:t>
      </w:r>
    </w:p>
    <w:p w14:paraId="7C7E4864" w14:textId="77777777" w:rsidR="008B4470" w:rsidRPr="008B4470" w:rsidRDefault="008B4470" w:rsidP="008B4470">
      <w:pPr>
        <w:numPr>
          <w:ilvl w:val="0"/>
          <w:numId w:val="3"/>
        </w:numPr>
        <w:rPr>
          <w:i/>
          <w:iCs/>
          <w:color w:val="404040" w:themeColor="text1" w:themeTint="BF"/>
          <w:sz w:val="44"/>
          <w:szCs w:val="44"/>
        </w:rPr>
      </w:pPr>
      <w:r w:rsidRPr="008B4470">
        <w:rPr>
          <w:i/>
          <w:iCs/>
          <w:color w:val="404040" w:themeColor="text1" w:themeTint="BF"/>
          <w:sz w:val="44"/>
          <w:szCs w:val="44"/>
        </w:rPr>
        <w:t>ICMP packets matched ping results with TTL and round-trip times.</w:t>
      </w:r>
    </w:p>
    <w:p w14:paraId="13AC3072" w14:textId="77777777" w:rsidR="008B4470" w:rsidRPr="008B4470" w:rsidRDefault="008B4470" w:rsidP="008B4470">
      <w:pPr>
        <w:numPr>
          <w:ilvl w:val="0"/>
          <w:numId w:val="3"/>
        </w:numPr>
        <w:rPr>
          <w:i/>
          <w:iCs/>
          <w:color w:val="404040" w:themeColor="text1" w:themeTint="BF"/>
          <w:sz w:val="44"/>
          <w:szCs w:val="44"/>
        </w:rPr>
      </w:pPr>
      <w:r w:rsidRPr="008B4470">
        <w:rPr>
          <w:i/>
          <w:iCs/>
          <w:color w:val="404040" w:themeColor="text1" w:themeTint="BF"/>
          <w:sz w:val="44"/>
          <w:szCs w:val="44"/>
        </w:rPr>
        <w:t>DNS queries revealed how domain names are resolved.</w:t>
      </w:r>
    </w:p>
    <w:p w14:paraId="4FCB52AA" w14:textId="77777777" w:rsidR="008B4470" w:rsidRPr="008B4470" w:rsidRDefault="008B4470" w:rsidP="008B4470">
      <w:pPr>
        <w:numPr>
          <w:ilvl w:val="0"/>
          <w:numId w:val="3"/>
        </w:numPr>
        <w:rPr>
          <w:i/>
          <w:iCs/>
          <w:color w:val="404040" w:themeColor="text1" w:themeTint="BF"/>
          <w:sz w:val="44"/>
          <w:szCs w:val="44"/>
        </w:rPr>
      </w:pPr>
      <w:r w:rsidRPr="008B4470">
        <w:rPr>
          <w:i/>
          <w:iCs/>
          <w:color w:val="404040" w:themeColor="text1" w:themeTint="BF"/>
          <w:sz w:val="44"/>
          <w:szCs w:val="44"/>
        </w:rPr>
        <w:t>TCP packets showed handshake and data flow.</w:t>
      </w:r>
    </w:p>
    <w:p w14:paraId="462F2803" w14:textId="77777777" w:rsidR="008B4470" w:rsidRPr="008B4470" w:rsidRDefault="008B4470" w:rsidP="008B4470">
      <w:pPr>
        <w:numPr>
          <w:ilvl w:val="0"/>
          <w:numId w:val="3"/>
        </w:numPr>
        <w:rPr>
          <w:i/>
          <w:iCs/>
          <w:color w:val="404040" w:themeColor="text1" w:themeTint="BF"/>
          <w:sz w:val="44"/>
          <w:szCs w:val="44"/>
        </w:rPr>
      </w:pPr>
      <w:r w:rsidRPr="008B4470">
        <w:rPr>
          <w:i/>
          <w:iCs/>
          <w:color w:val="404040" w:themeColor="text1" w:themeTint="BF"/>
          <w:sz w:val="44"/>
          <w:szCs w:val="44"/>
        </w:rPr>
        <w:lastRenderedPageBreak/>
        <w:t>HTTP packets displayed GET requests and responses.</w:t>
      </w:r>
    </w:p>
    <w:p w14:paraId="1A1ED648" w14:textId="77777777" w:rsidR="008B4470" w:rsidRPr="008B4470" w:rsidRDefault="008B4470" w:rsidP="008B4470">
      <w:pPr>
        <w:rPr>
          <w:i/>
          <w:iCs/>
          <w:color w:val="404040" w:themeColor="text1" w:themeTint="BF"/>
          <w:sz w:val="44"/>
          <w:szCs w:val="44"/>
        </w:rPr>
      </w:pPr>
      <w:r w:rsidRPr="008B4470">
        <w:rPr>
          <w:rFonts w:ascii="Segoe UI Emoji" w:hAnsi="Segoe UI Emoji" w:cs="Segoe UI Emoji"/>
          <w:i/>
          <w:iCs/>
          <w:color w:val="404040" w:themeColor="text1" w:themeTint="BF"/>
          <w:sz w:val="44"/>
          <w:szCs w:val="44"/>
        </w:rPr>
        <w:t>🌟</w:t>
      </w:r>
      <w:r w:rsidRPr="008B4470">
        <w:rPr>
          <w:i/>
          <w:iCs/>
          <w:color w:val="404040" w:themeColor="text1" w:themeTint="BF"/>
          <w:sz w:val="44"/>
          <w:szCs w:val="44"/>
        </w:rPr>
        <w:t xml:space="preserve"> Bonus Insight</w:t>
      </w:r>
    </w:p>
    <w:p w14:paraId="2C0F3DCE" w14:textId="77777777" w:rsidR="008B4470" w:rsidRPr="008B4470" w:rsidRDefault="008B4470" w:rsidP="008B4470">
      <w:pPr>
        <w:rPr>
          <w:i/>
          <w:iCs/>
          <w:color w:val="404040" w:themeColor="text1" w:themeTint="BF"/>
          <w:sz w:val="44"/>
          <w:szCs w:val="44"/>
        </w:rPr>
      </w:pPr>
      <w:r w:rsidRPr="008B4470">
        <w:rPr>
          <w:i/>
          <w:iCs/>
          <w:color w:val="404040" w:themeColor="text1" w:themeTint="BF"/>
          <w:sz w:val="44"/>
          <w:szCs w:val="44"/>
        </w:rPr>
        <w:t xml:space="preserve">Wireshark is like </w:t>
      </w:r>
      <w:r w:rsidRPr="008B4470">
        <w:rPr>
          <w:b/>
          <w:bCs/>
          <w:i/>
          <w:iCs/>
          <w:color w:val="404040" w:themeColor="text1" w:themeTint="BF"/>
          <w:sz w:val="44"/>
          <w:szCs w:val="44"/>
        </w:rPr>
        <w:t>Hanuman</w:t>
      </w:r>
      <w:r w:rsidRPr="008B4470">
        <w:rPr>
          <w:i/>
          <w:iCs/>
          <w:color w:val="404040" w:themeColor="text1" w:themeTint="BF"/>
          <w:sz w:val="44"/>
          <w:szCs w:val="44"/>
        </w:rPr>
        <w:t xml:space="preserve"> in Ramayana—carrying packets safely across the network jungle! </w:t>
      </w:r>
      <w:r w:rsidRPr="008B4470">
        <w:rPr>
          <w:rFonts w:ascii="Segoe UI Emoji" w:hAnsi="Segoe UI Emoji" w:cs="Segoe UI Emoji"/>
          <w:i/>
          <w:iCs/>
          <w:color w:val="404040" w:themeColor="text1" w:themeTint="BF"/>
          <w:sz w:val="44"/>
          <w:szCs w:val="44"/>
        </w:rPr>
        <w:t>🐒✨</w:t>
      </w:r>
      <w:r w:rsidRPr="008B4470">
        <w:rPr>
          <w:i/>
          <w:iCs/>
          <w:color w:val="404040" w:themeColor="text1" w:themeTint="BF"/>
          <w:sz w:val="44"/>
          <w:szCs w:val="44"/>
        </w:rPr>
        <w:br/>
        <w:t>Understanding protocols is like decoding the language of the internet—each packet tells a story.</w:t>
      </w:r>
    </w:p>
    <w:p w14:paraId="5FC2E3C5" w14:textId="77777777" w:rsidR="008B4470" w:rsidRPr="008B4470" w:rsidRDefault="008B4470" w:rsidP="008B4470">
      <w:pPr>
        <w:rPr>
          <w:i/>
          <w:iCs/>
          <w:color w:val="404040" w:themeColor="text1" w:themeTint="BF"/>
          <w:sz w:val="44"/>
          <w:szCs w:val="44"/>
        </w:rPr>
      </w:pPr>
      <w:r w:rsidRPr="008B4470">
        <w:rPr>
          <w:rFonts w:ascii="Segoe UI Emoji" w:hAnsi="Segoe UI Emoji" w:cs="Segoe UI Emoji"/>
          <w:i/>
          <w:iCs/>
          <w:color w:val="404040" w:themeColor="text1" w:themeTint="BF"/>
          <w:sz w:val="44"/>
          <w:szCs w:val="44"/>
        </w:rPr>
        <w:t>✅</w:t>
      </w:r>
      <w:r w:rsidRPr="008B4470">
        <w:rPr>
          <w:i/>
          <w:iCs/>
          <w:color w:val="404040" w:themeColor="text1" w:themeTint="BF"/>
          <w:sz w:val="44"/>
          <w:szCs w:val="44"/>
        </w:rPr>
        <w:t xml:space="preserve"> Conclusion</w:t>
      </w:r>
    </w:p>
    <w:p w14:paraId="52A8F7E6" w14:textId="77777777" w:rsidR="008B4470" w:rsidRPr="008B4470" w:rsidRDefault="008B4470" w:rsidP="008B4470">
      <w:pPr>
        <w:rPr>
          <w:i/>
          <w:iCs/>
          <w:color w:val="404040" w:themeColor="text1" w:themeTint="BF"/>
          <w:sz w:val="44"/>
          <w:szCs w:val="44"/>
        </w:rPr>
      </w:pPr>
      <w:r w:rsidRPr="008B4470">
        <w:rPr>
          <w:i/>
          <w:iCs/>
          <w:color w:val="404040" w:themeColor="text1" w:themeTint="BF"/>
          <w:sz w:val="44"/>
          <w:szCs w:val="44"/>
        </w:rPr>
        <w:t>This task provided hands-on experience in packet analysis and protocol behavior. Wireshark proved essential for visualizing and understanding network traffic, making it a powerful tool for cybersecurity diagnostics.</w:t>
      </w:r>
    </w:p>
    <w:p w14:paraId="373B0BA5" w14:textId="77777777" w:rsidR="008B4470" w:rsidRPr="008B4470" w:rsidRDefault="008B4470" w:rsidP="008B4470">
      <w:pPr>
        <w:rPr>
          <w:i/>
          <w:iCs/>
          <w:color w:val="404040" w:themeColor="text1" w:themeTint="BF"/>
          <w:sz w:val="44"/>
          <w:szCs w:val="44"/>
        </w:rPr>
      </w:pPr>
      <w:r w:rsidRPr="008B4470">
        <w:rPr>
          <w:i/>
          <w:iCs/>
          <w:color w:val="404040" w:themeColor="text1" w:themeTint="BF"/>
          <w:sz w:val="44"/>
          <w:szCs w:val="44"/>
        </w:rPr>
        <w:t>Once you paste this into Word or Docs and add your screenshots, export it as a PDF and upload it to your GitHub repo. Want help writing the GitHub description or README next? I’m ready!</w:t>
      </w:r>
    </w:p>
    <w:p w14:paraId="05C15984" w14:textId="77777777" w:rsidR="008B4470" w:rsidRDefault="008B4470" w:rsidP="008B4470">
      <w:pPr>
        <w:rPr>
          <w:rStyle w:val="SubtleEmphasis"/>
          <w:sz w:val="44"/>
          <w:szCs w:val="44"/>
        </w:rPr>
      </w:pPr>
    </w:p>
    <w:p w14:paraId="2DDB742E" w14:textId="77777777" w:rsidR="008B4470" w:rsidRPr="008B4470" w:rsidRDefault="008B4470" w:rsidP="008B4470"/>
    <w:p w14:paraId="397864A9" w14:textId="77777777" w:rsidR="00DF47D9" w:rsidRPr="008B4470" w:rsidRDefault="00DF47D9" w:rsidP="008B4470">
      <w:pPr>
        <w:pStyle w:val="Subtitle"/>
        <w:rPr>
          <w:rStyle w:val="SubtleEmphasis"/>
          <w:sz w:val="44"/>
          <w:szCs w:val="44"/>
        </w:rPr>
      </w:pPr>
    </w:p>
    <w:p w14:paraId="6DB90F01" w14:textId="77777777" w:rsidR="008B4470" w:rsidRPr="008B4470" w:rsidRDefault="008B4470">
      <w:pPr>
        <w:pStyle w:val="Subtitle"/>
        <w:rPr>
          <w:rStyle w:val="SubtleEmphasis"/>
          <w:sz w:val="44"/>
          <w:szCs w:val="44"/>
        </w:rPr>
      </w:pPr>
    </w:p>
    <w:sectPr w:rsidR="008B4470" w:rsidRPr="008B44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3963E1"/>
    <w:multiLevelType w:val="multilevel"/>
    <w:tmpl w:val="F0F8D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1923F6"/>
    <w:multiLevelType w:val="multilevel"/>
    <w:tmpl w:val="9BBC2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627370"/>
    <w:multiLevelType w:val="multilevel"/>
    <w:tmpl w:val="C7662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286434">
    <w:abstractNumId w:val="0"/>
  </w:num>
  <w:num w:numId="2" w16cid:durableId="1122504976">
    <w:abstractNumId w:val="2"/>
  </w:num>
  <w:num w:numId="3" w16cid:durableId="687176314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golla venkatesham">
    <w15:presenceInfo w15:providerId="Windows Live" w15:userId="3567a0c79c685ae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470"/>
    <w:rsid w:val="00200043"/>
    <w:rsid w:val="00285DA0"/>
    <w:rsid w:val="00363DAA"/>
    <w:rsid w:val="004D7596"/>
    <w:rsid w:val="008B4470"/>
    <w:rsid w:val="00A35444"/>
    <w:rsid w:val="00AA27DB"/>
    <w:rsid w:val="00DF4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24CBD"/>
  <w15:chartTrackingRefBased/>
  <w15:docId w15:val="{022F93CA-5F20-4D11-B2BA-E01F31FDD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44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44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44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44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44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44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44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44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44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44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44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44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44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44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44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44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44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44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44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44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44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44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44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44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44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44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44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44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4470"/>
    <w:rPr>
      <w:b/>
      <w:bCs/>
      <w:smallCaps/>
      <w:color w:val="0F4761" w:themeColor="accent1" w:themeShade="BF"/>
      <w:spacing w:val="5"/>
    </w:rPr>
  </w:style>
  <w:style w:type="character" w:styleId="SubtleEmphasis">
    <w:name w:val="Subtle Emphasis"/>
    <w:basedOn w:val="DefaultParagraphFont"/>
    <w:uiPriority w:val="19"/>
    <w:qFormat/>
    <w:rsid w:val="008B4470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8B4470"/>
    <w:pPr>
      <w:spacing w:after="0" w:line="240" w:lineRule="auto"/>
    </w:pPr>
  </w:style>
  <w:style w:type="paragraph" w:styleId="Revision">
    <w:name w:val="Revision"/>
    <w:hidden/>
    <w:uiPriority w:val="99"/>
    <w:semiHidden/>
    <w:rsid w:val="008B447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golla venkatesham</dc:creator>
  <cp:keywords/>
  <dc:description/>
  <cp:lastModifiedBy>golla venkatesham</cp:lastModifiedBy>
  <cp:revision>3</cp:revision>
  <dcterms:created xsi:type="dcterms:W3CDTF">2025-10-03T10:19:00Z</dcterms:created>
  <dcterms:modified xsi:type="dcterms:W3CDTF">2025-10-03T11:18:00Z</dcterms:modified>
</cp:coreProperties>
</file>